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9E5" w:rsidRPr="00B708F3" w:rsidRDefault="00B708F3" w:rsidP="00DA61A1">
      <w:pPr>
        <w:jc w:val="center"/>
        <w:rPr>
          <w:rFonts w:ascii="標楷體" w:eastAsia="標楷體" w:hAnsi="標楷體"/>
          <w:b/>
          <w:sz w:val="24"/>
        </w:rPr>
      </w:pPr>
      <w:r>
        <w:rPr>
          <w:rFonts w:ascii="標楷體" w:eastAsia="標楷體" w:hAnsi="標楷體" w:hint="eastAsia"/>
          <w:sz w:val="44"/>
          <w:lang w:eastAsia="zh-HK"/>
        </w:rPr>
        <w:t>自主學習實驗室</w:t>
      </w:r>
      <w:r w:rsidR="008B4ED7">
        <w:rPr>
          <w:rFonts w:ascii="標楷體" w:eastAsia="標楷體" w:hAnsi="標楷體" w:hint="eastAsia"/>
          <w:sz w:val="44"/>
        </w:rPr>
        <w:t>使用暨</w:t>
      </w:r>
      <w:r>
        <w:rPr>
          <w:rFonts w:ascii="標楷體" w:eastAsia="標楷體" w:hAnsi="標楷體" w:hint="eastAsia"/>
          <w:sz w:val="44"/>
          <w:lang w:eastAsia="zh-HK"/>
        </w:rPr>
        <w:t>器材</w:t>
      </w:r>
      <w:r w:rsidR="00DA61A1" w:rsidRPr="00B708F3">
        <w:rPr>
          <w:rFonts w:ascii="標楷體" w:eastAsia="標楷體" w:hAnsi="標楷體" w:hint="eastAsia"/>
          <w:sz w:val="44"/>
        </w:rPr>
        <w:t>借用申請表</w:t>
      </w:r>
    </w:p>
    <w:p w:rsidR="004969E5" w:rsidRPr="00B708F3" w:rsidRDefault="004969E5">
      <w:pPr>
        <w:pStyle w:val="a3"/>
        <w:rPr>
          <w:rFonts w:ascii="標楷體" w:eastAsia="標楷體" w:hAnsi="標楷體"/>
          <w:b/>
          <w:sz w:val="26"/>
        </w:rPr>
      </w:pPr>
    </w:p>
    <w:tbl>
      <w:tblPr>
        <w:tblStyle w:val="TableNormal"/>
        <w:tblW w:w="1077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7"/>
        <w:gridCol w:w="8636"/>
        <w:tblGridChange w:id="0">
          <w:tblGrid>
            <w:gridCol w:w="180"/>
            <w:gridCol w:w="1957"/>
            <w:gridCol w:w="28"/>
            <w:gridCol w:w="8608"/>
            <w:gridCol w:w="180"/>
          </w:tblGrid>
        </w:tblGridChange>
      </w:tblGrid>
      <w:tr w:rsidR="00DA61A1" w:rsidRPr="00B708F3" w:rsidTr="00011436">
        <w:trPr>
          <w:trHeight w:val="566"/>
        </w:trPr>
        <w:tc>
          <w:tcPr>
            <w:tcW w:w="2137" w:type="dxa"/>
            <w:vAlign w:val="center"/>
          </w:tcPr>
          <w:p w:rsidR="00DA61A1" w:rsidRPr="00B708F3" w:rsidRDefault="00DA61A1" w:rsidP="00011436">
            <w:pPr>
              <w:pStyle w:val="TableParagraph"/>
              <w:spacing w:before="136"/>
              <w:ind w:right="109"/>
              <w:jc w:val="center"/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</w:pPr>
            <w:r w:rsidRPr="00B708F3"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  <w:t>借用場地</w:t>
            </w:r>
          </w:p>
        </w:tc>
        <w:tc>
          <w:tcPr>
            <w:tcW w:w="8636" w:type="dxa"/>
          </w:tcPr>
          <w:p w:rsidR="00DA61A1" w:rsidRPr="00B708F3" w:rsidRDefault="00DA61A1" w:rsidP="00DA61A1">
            <w:pPr>
              <w:jc w:val="both"/>
              <w:rPr>
                <w:rFonts w:ascii="標楷體" w:eastAsia="標楷體" w:hAnsi="標楷體"/>
                <w:sz w:val="40"/>
              </w:rPr>
            </w:pPr>
            <w:r w:rsidRPr="00B708F3">
              <w:rPr>
                <w:rFonts w:ascii="標楷體" w:eastAsia="標楷體" w:hAnsi="標楷體"/>
                <w:noProof/>
                <w:sz w:val="36"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9C8122" wp14:editId="2C12CF31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51435</wp:posOffset>
                      </wp:positionV>
                      <wp:extent cx="224155" cy="234315"/>
                      <wp:effectExtent l="0" t="0" r="0" b="0"/>
                      <wp:wrapNone/>
                      <wp:docPr id="3" name="矩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" cy="234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70B89" id="矩形 3" o:spid="_x0000_s1026" style="position:absolute;margin-left:149.95pt;margin-top:4.05pt;width:17.65pt;height:1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"/>
                  </w:pict>
                </mc:Fallback>
              </mc:AlternateContent>
            </w:r>
            <w:r w:rsidRPr="00B708F3">
              <w:rPr>
                <w:rFonts w:ascii="標楷體" w:eastAsia="標楷體" w:hAnsi="標楷體"/>
                <w:noProof/>
                <w:sz w:val="36"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BFD6DD" wp14:editId="7FA2DC7C">
                      <wp:simplePos x="0" y="0"/>
                      <wp:positionH relativeFrom="column">
                        <wp:posOffset>3799840</wp:posOffset>
                      </wp:positionH>
                      <wp:positionV relativeFrom="paragraph">
                        <wp:posOffset>25400</wp:posOffset>
                      </wp:positionV>
                      <wp:extent cx="224155" cy="234950"/>
                      <wp:effectExtent l="0" t="0" r="0" b="0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CD0D6" id="矩形 2" o:spid="_x0000_s1026" style="position:absolute;margin-left:299.2pt;margin-top:2pt;width:17.6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"/>
                  </w:pict>
                </mc:Fallback>
              </mc:AlternateContent>
            </w:r>
            <w:r w:rsidRPr="00B708F3">
              <w:rPr>
                <w:rFonts w:ascii="標楷體" w:eastAsia="標楷體" w:hAnsi="標楷體"/>
                <w:noProof/>
                <w:sz w:val="36"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0C8EDE" wp14:editId="40D19B76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43815</wp:posOffset>
                      </wp:positionV>
                      <wp:extent cx="228600" cy="228600"/>
                      <wp:effectExtent l="0" t="0" r="0" b="0"/>
                      <wp:wrapNone/>
                      <wp:docPr id="4" name="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02705" id="矩形 4" o:spid="_x0000_s1026" style="position:absolute;margin-left:7.15pt;margin-top:3.4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"/>
                  </w:pict>
                </mc:Fallback>
              </mc:AlternateContent>
            </w:r>
            <w:r w:rsidRPr="00B708F3">
              <w:rPr>
                <w:rFonts w:ascii="標楷體" w:eastAsia="標楷體" w:hAnsi="標楷體" w:hint="eastAsia"/>
                <w:sz w:val="40"/>
              </w:rPr>
              <w:t xml:space="preserve">　 生物實驗室    物理實驗室     化學實驗室</w:t>
            </w:r>
          </w:p>
        </w:tc>
      </w:tr>
      <w:tr w:rsidR="00DA61A1" w:rsidRPr="00B708F3" w:rsidTr="00011436">
        <w:trPr>
          <w:trHeight w:val="971"/>
        </w:trPr>
        <w:tc>
          <w:tcPr>
            <w:tcW w:w="2137" w:type="dxa"/>
            <w:vAlign w:val="center"/>
          </w:tcPr>
          <w:p w:rsidR="00DA61A1" w:rsidRPr="00B708F3" w:rsidRDefault="00DA61A1" w:rsidP="00011436">
            <w:pPr>
              <w:pStyle w:val="TableParagraph"/>
              <w:spacing w:before="134"/>
              <w:ind w:right="108"/>
              <w:jc w:val="center"/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</w:pPr>
            <w:r w:rsidRPr="00B708F3"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  <w:t>申 請 人</w:t>
            </w:r>
            <w:r w:rsidRPr="00B708F3"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  <w:br/>
            </w:r>
            <w:r w:rsidRPr="00261610">
              <w:rPr>
                <w:rFonts w:ascii="標楷體" w:eastAsia="標楷體" w:hAnsi="標楷體" w:cs="Times New Roman" w:hint="eastAsia"/>
                <w:kern w:val="2"/>
                <w:sz w:val="20"/>
                <w:szCs w:val="28"/>
                <w:lang w:val="en-US" w:bidi="ar-SA"/>
              </w:rPr>
              <w:t>(主要負責人)</w:t>
            </w:r>
          </w:p>
        </w:tc>
        <w:tc>
          <w:tcPr>
            <w:tcW w:w="8636" w:type="dxa"/>
          </w:tcPr>
          <w:p w:rsidR="00DA61A1" w:rsidRPr="00B708F3" w:rsidRDefault="00DA61A1" w:rsidP="00B708F3">
            <w:pPr>
              <w:pStyle w:val="TableParagraph"/>
              <w:tabs>
                <w:tab w:val="left" w:pos="1315"/>
                <w:tab w:val="left" w:pos="1956"/>
              </w:tabs>
              <w:spacing w:before="134"/>
              <w:ind w:left="516"/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</w:pPr>
            <w:r w:rsidRPr="00B708F3">
              <w:rPr>
                <w:rFonts w:ascii="標楷體" w:eastAsia="標楷體" w:hAnsi="標楷體" w:cs="Times New Roman" w:hint="eastAsia"/>
                <w:kern w:val="2"/>
                <w:sz w:val="32"/>
                <w:szCs w:val="32"/>
                <w:lang w:val="en-US" w:bidi="ar-SA"/>
              </w:rPr>
              <w:t xml:space="preserve">班級：         座號： </w:t>
            </w:r>
            <w:r w:rsidRPr="00B708F3"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  <w:t xml:space="preserve"> </w:t>
            </w:r>
            <w:r w:rsidRPr="00B708F3">
              <w:rPr>
                <w:rFonts w:ascii="標楷體" w:eastAsia="標楷體" w:hAnsi="標楷體" w:cs="Times New Roman" w:hint="eastAsia"/>
                <w:kern w:val="2"/>
                <w:sz w:val="32"/>
                <w:szCs w:val="32"/>
                <w:lang w:val="en-US" w:bidi="ar-SA"/>
              </w:rPr>
              <w:t xml:space="preserve">        </w:t>
            </w:r>
            <w:r w:rsidRPr="00B708F3"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  <w:t>姓名 ：</w:t>
            </w:r>
          </w:p>
        </w:tc>
      </w:tr>
      <w:tr w:rsidR="00DA61A1" w:rsidRPr="00B708F3" w:rsidTr="00011436">
        <w:trPr>
          <w:trHeight w:val="1075"/>
        </w:trPr>
        <w:tc>
          <w:tcPr>
            <w:tcW w:w="2137" w:type="dxa"/>
            <w:vAlign w:val="center"/>
          </w:tcPr>
          <w:p w:rsidR="00011436" w:rsidRDefault="00DA61A1" w:rsidP="00011436">
            <w:pPr>
              <w:pStyle w:val="TableParagraph"/>
              <w:ind w:right="109"/>
              <w:jc w:val="center"/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</w:pPr>
            <w:r w:rsidRPr="00B708F3"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  <w:t>使用</w:t>
            </w:r>
            <w:r w:rsidR="00261610">
              <w:rPr>
                <w:rFonts w:ascii="標楷體" w:eastAsia="標楷體" w:hAnsi="標楷體" w:cs="Times New Roman" w:hint="eastAsia"/>
                <w:kern w:val="2"/>
                <w:sz w:val="32"/>
                <w:szCs w:val="32"/>
                <w:lang w:val="en-US" w:bidi="ar-SA"/>
              </w:rPr>
              <w:t>時間</w:t>
            </w:r>
          </w:p>
          <w:p w:rsidR="00261610" w:rsidRPr="00B708F3" w:rsidRDefault="00D541CA" w:rsidP="00011436">
            <w:pPr>
              <w:pStyle w:val="TableParagraph"/>
              <w:ind w:right="109"/>
              <w:jc w:val="center"/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</w:pPr>
            <w:r w:rsidRPr="00D541CA">
              <w:rPr>
                <w:rFonts w:ascii="標楷體" w:eastAsia="標楷體" w:hAnsi="標楷體" w:cs="Times New Roman" w:hint="eastAsia"/>
                <w:kern w:val="2"/>
                <w:sz w:val="20"/>
                <w:szCs w:val="28"/>
                <w:lang w:val="en-US" w:bidi="ar-SA"/>
              </w:rPr>
              <w:t>(</w:t>
            </w:r>
            <w:r w:rsidR="00261610" w:rsidRPr="00D541CA">
              <w:rPr>
                <w:rFonts w:ascii="標楷體" w:eastAsia="標楷體" w:hAnsi="標楷體" w:cs="Times New Roman" w:hint="eastAsia"/>
                <w:kern w:val="2"/>
                <w:sz w:val="20"/>
                <w:szCs w:val="28"/>
                <w:lang w:val="en-US" w:bidi="ar-SA"/>
              </w:rPr>
              <w:t>請於2週前提出申請</w:t>
            </w:r>
            <w:r w:rsidRPr="00D541CA">
              <w:rPr>
                <w:rFonts w:ascii="標楷體" w:eastAsia="標楷體" w:hAnsi="標楷體" w:cs="Times New Roman" w:hint="eastAsia"/>
                <w:kern w:val="2"/>
                <w:sz w:val="20"/>
                <w:szCs w:val="28"/>
                <w:lang w:val="en-US" w:bidi="ar-SA"/>
              </w:rPr>
              <w:t>)</w:t>
            </w:r>
          </w:p>
        </w:tc>
        <w:tc>
          <w:tcPr>
            <w:tcW w:w="8636" w:type="dxa"/>
          </w:tcPr>
          <w:p w:rsidR="00DA61A1" w:rsidRPr="00B708F3" w:rsidRDefault="00DA61A1" w:rsidP="00F91902">
            <w:pPr>
              <w:pStyle w:val="TableParagraph"/>
              <w:spacing w:line="381" w:lineRule="exact"/>
              <w:ind w:left="115"/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</w:pPr>
          </w:p>
        </w:tc>
      </w:tr>
      <w:tr w:rsidR="00DA61A1" w:rsidRPr="00B708F3" w:rsidTr="00FB4048">
        <w:tblPrEx>
          <w:tblW w:w="10773" w:type="dxa"/>
          <w:tblInd w:w="-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" w:author="葉秀蓉" w:date="2018-09-27T08:59:00Z">
            <w:tblPrEx>
              <w:tblW w:w="10773" w:type="dxa"/>
              <w:tblInd w:w="-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8489"/>
          <w:trPrChange w:id="2" w:author="葉秀蓉" w:date="2018-09-27T08:59:00Z">
            <w:trPr>
              <w:gridBefore w:val="1"/>
              <w:trHeight w:val="1839"/>
            </w:trPr>
          </w:trPrChange>
        </w:trPr>
        <w:tc>
          <w:tcPr>
            <w:tcW w:w="2137" w:type="dxa"/>
            <w:vAlign w:val="center"/>
            <w:tcPrChange w:id="3" w:author="葉秀蓉" w:date="2018-09-27T08:59:00Z">
              <w:tcPr>
                <w:tcW w:w="1985" w:type="dxa"/>
                <w:gridSpan w:val="2"/>
                <w:vAlign w:val="center"/>
              </w:tcPr>
            </w:tcPrChange>
          </w:tcPr>
          <w:p w:rsidR="00DA61A1" w:rsidRPr="00B708F3" w:rsidRDefault="00F91902" w:rsidP="00011436">
            <w:pPr>
              <w:pStyle w:val="TableParagraph"/>
              <w:jc w:val="center"/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</w:pPr>
            <w:r w:rsidRPr="00B708F3">
              <w:rPr>
                <w:rFonts w:ascii="標楷體" w:eastAsia="標楷體" w:hAnsi="標楷體" w:cs="Times New Roman" w:hint="eastAsia"/>
                <w:kern w:val="2"/>
                <w:sz w:val="32"/>
                <w:szCs w:val="32"/>
                <w:lang w:val="en-US" w:bidi="ar-SA"/>
              </w:rPr>
              <w:t>實驗摘要</w:t>
            </w:r>
          </w:p>
        </w:tc>
        <w:tc>
          <w:tcPr>
            <w:tcW w:w="8636" w:type="dxa"/>
            <w:vAlign w:val="bottom"/>
            <w:tcPrChange w:id="4" w:author="葉秀蓉" w:date="2018-09-27T08:59:00Z">
              <w:tcPr>
                <w:tcW w:w="8788" w:type="dxa"/>
                <w:gridSpan w:val="2"/>
              </w:tcPr>
            </w:tcPrChange>
          </w:tcPr>
          <w:p w:rsidR="00DA61A1" w:rsidRPr="00B708F3" w:rsidRDefault="00652C11">
            <w:pPr>
              <w:pStyle w:val="TableParagraph"/>
              <w:spacing w:line="381" w:lineRule="exact"/>
              <w:jc w:val="both"/>
              <w:rPr>
                <w:rFonts w:ascii="標楷體" w:eastAsia="標楷體" w:hAnsi="標楷體" w:cs="Times New Roman"/>
                <w:kern w:val="2"/>
                <w:sz w:val="32"/>
                <w:szCs w:val="32"/>
                <w:lang w:val="en-US" w:bidi="ar-SA"/>
              </w:rPr>
              <w:pPrChange w:id="5" w:author="葉秀蓉" w:date="2018-09-27T08:59:00Z">
                <w:pPr>
                  <w:pStyle w:val="TableParagraph"/>
                  <w:spacing w:line="381" w:lineRule="exact"/>
                </w:pPr>
              </w:pPrChange>
            </w:pPr>
            <w:ins w:id="6" w:author="葉秀蓉" w:date="2018-09-27T08:58:00Z">
              <w:r w:rsidRPr="00B708F3">
                <w:rPr>
                  <w:rFonts w:ascii="標楷體" w:eastAsia="標楷體" w:hAnsi="標楷體" w:cs="Times New Roman"/>
                  <w:kern w:val="2"/>
                  <w:sz w:val="32"/>
                  <w:szCs w:val="32"/>
                  <w:lang w:val="en-US" w:bidi="ar-SA"/>
                </w:rPr>
                <w:t>(</w:t>
              </w:r>
              <w:r w:rsidRPr="00B708F3">
                <w:rPr>
                  <w:rFonts w:ascii="標楷體" w:eastAsia="標楷體" w:hAnsi="標楷體" w:cs="Times New Roman" w:hint="eastAsia"/>
                  <w:kern w:val="2"/>
                  <w:sz w:val="32"/>
                  <w:szCs w:val="32"/>
                  <w:lang w:val="en-US" w:eastAsia="zh-HK" w:bidi="ar-SA"/>
                </w:rPr>
                <w:t>可</w:t>
              </w:r>
            </w:ins>
            <w:ins w:id="7" w:author="葉秀蓉" w:date="2018-09-27T08:59:00Z">
              <w:r w:rsidRPr="00B708F3">
                <w:rPr>
                  <w:rFonts w:ascii="標楷體" w:eastAsia="標楷體" w:hAnsi="標楷體" w:cs="Times New Roman" w:hint="eastAsia"/>
                  <w:kern w:val="2"/>
                  <w:sz w:val="32"/>
                  <w:szCs w:val="32"/>
                  <w:lang w:val="en-US" w:eastAsia="zh-HK" w:bidi="ar-SA"/>
                </w:rPr>
                <w:t>浮貼</w:t>
              </w:r>
            </w:ins>
            <w:ins w:id="8" w:author="葉秀蓉" w:date="2018-09-27T08:58:00Z">
              <w:r w:rsidRPr="00B708F3">
                <w:rPr>
                  <w:rFonts w:ascii="標楷體" w:eastAsia="標楷體" w:hAnsi="標楷體" w:cs="Times New Roman"/>
                  <w:kern w:val="2"/>
                  <w:sz w:val="32"/>
                  <w:szCs w:val="32"/>
                  <w:lang w:val="en-US" w:bidi="ar-SA"/>
                </w:rPr>
                <w:t>)</w:t>
              </w:r>
            </w:ins>
          </w:p>
        </w:tc>
      </w:tr>
    </w:tbl>
    <w:p w:rsidR="004969E5" w:rsidRDefault="004969E5">
      <w:pPr>
        <w:pStyle w:val="a3"/>
        <w:rPr>
          <w:rFonts w:ascii="標楷體" w:eastAsia="標楷體" w:hAnsi="標楷體"/>
          <w:b/>
          <w:sz w:val="26"/>
          <w:lang w:val="en-US"/>
        </w:rPr>
      </w:pPr>
    </w:p>
    <w:p w:rsidR="0033634B" w:rsidRDefault="0033634B">
      <w:pPr>
        <w:pStyle w:val="a3"/>
        <w:rPr>
          <w:rFonts w:ascii="標楷體" w:eastAsia="標楷體" w:hAnsi="標楷體"/>
          <w:b/>
          <w:sz w:val="26"/>
          <w:lang w:val="en-US"/>
        </w:rPr>
      </w:pPr>
    </w:p>
    <w:p w:rsidR="0033634B" w:rsidRDefault="0033634B" w:rsidP="007C4081">
      <w:pPr>
        <w:pStyle w:val="a3"/>
        <w:rPr>
          <w:rFonts w:ascii="標楷體" w:eastAsia="標楷體" w:hAnsi="標楷體"/>
          <w:b/>
          <w:sz w:val="28"/>
          <w:szCs w:val="32"/>
          <w:u w:val="single"/>
          <w:lang w:val="en-US"/>
        </w:rPr>
      </w:pPr>
      <w:r>
        <w:rPr>
          <w:rFonts w:ascii="標楷體" w:eastAsia="標楷體" w:hAnsi="標楷體" w:hint="eastAsia"/>
          <w:b/>
          <w:sz w:val="28"/>
          <w:szCs w:val="32"/>
          <w:lang w:val="en-US"/>
        </w:rPr>
        <w:t>1.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lang w:val="en-US"/>
        </w:rPr>
        <w:t>實驗</w:t>
      </w:r>
      <w:r w:rsidR="004F1454">
        <w:rPr>
          <w:rFonts w:ascii="標楷體" w:eastAsia="標楷體" w:hAnsi="標楷體" w:hint="eastAsia"/>
          <w:b/>
          <w:sz w:val="28"/>
          <w:szCs w:val="32"/>
          <w:lang w:val="en-US"/>
        </w:rPr>
        <w:t>室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lang w:val="en-US"/>
        </w:rPr>
        <w:t>指導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lang w:val="en-US" w:eastAsia="zh-HK"/>
        </w:rPr>
        <w:t>老師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lang w:val="en-US"/>
        </w:rPr>
        <w:t>：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</w:t>
      </w:r>
      <w:r w:rsidR="004F1454" w:rsidRPr="00640E16">
        <w:rPr>
          <w:rFonts w:ascii="標楷體" w:eastAsia="標楷體" w:hAnsi="標楷體"/>
          <w:b/>
          <w:sz w:val="28"/>
          <w:szCs w:val="32"/>
          <w:u w:val="single"/>
          <w:lang w:val="en-US"/>
        </w:rPr>
        <w:t xml:space="preserve"> 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</w:t>
      </w:r>
      <w:r w:rsidR="004F1454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  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  </w:t>
      </w:r>
    </w:p>
    <w:p w:rsidR="0033634B" w:rsidRDefault="0033634B" w:rsidP="007C4081">
      <w:pPr>
        <w:pStyle w:val="a3"/>
        <w:rPr>
          <w:rFonts w:ascii="標楷體" w:eastAsia="標楷體" w:hAnsi="標楷體"/>
          <w:b/>
          <w:sz w:val="28"/>
          <w:szCs w:val="32"/>
          <w:lang w:val="en-US"/>
        </w:rPr>
      </w:pPr>
    </w:p>
    <w:p w:rsidR="0033634B" w:rsidRDefault="0033634B" w:rsidP="007C4081">
      <w:pPr>
        <w:pStyle w:val="a3"/>
        <w:rPr>
          <w:rFonts w:ascii="標楷體" w:eastAsia="標楷體" w:hAnsi="標楷體"/>
          <w:b/>
          <w:sz w:val="28"/>
          <w:szCs w:val="32"/>
          <w:u w:val="single"/>
          <w:lang w:val="en-US"/>
        </w:rPr>
      </w:pPr>
      <w:r w:rsidRPr="0033634B">
        <w:rPr>
          <w:rFonts w:ascii="標楷體" w:eastAsia="標楷體" w:hAnsi="標楷體"/>
          <w:b/>
          <w:sz w:val="28"/>
          <w:szCs w:val="32"/>
          <w:lang w:val="en-US"/>
        </w:rPr>
        <w:t>2.</w:t>
      </w:r>
      <w:r w:rsidR="004F1454">
        <w:rPr>
          <w:rFonts w:ascii="標楷體" w:eastAsia="標楷體" w:hAnsi="標楷體" w:hint="eastAsia"/>
          <w:b/>
          <w:sz w:val="28"/>
          <w:szCs w:val="32"/>
          <w:lang w:val="en-US"/>
        </w:rPr>
        <w:t>班級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lang w:val="en-US"/>
        </w:rPr>
        <w:t>指導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lang w:val="en-US" w:eastAsia="zh-HK"/>
        </w:rPr>
        <w:t>老師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lang w:val="en-US"/>
        </w:rPr>
        <w:t>：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</w:t>
      </w:r>
      <w:r w:rsidR="004F1454" w:rsidRPr="00640E16">
        <w:rPr>
          <w:rFonts w:ascii="標楷體" w:eastAsia="標楷體" w:hAnsi="標楷體"/>
          <w:b/>
          <w:sz w:val="28"/>
          <w:szCs w:val="32"/>
          <w:u w:val="single"/>
          <w:lang w:val="en-US"/>
        </w:rPr>
        <w:t xml:space="preserve"> 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</w:t>
      </w:r>
      <w:r w:rsidR="004F1454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  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  </w:t>
      </w:r>
    </w:p>
    <w:p w:rsidR="0033634B" w:rsidRDefault="0033634B" w:rsidP="007C4081">
      <w:pPr>
        <w:pStyle w:val="a3"/>
        <w:rPr>
          <w:rFonts w:ascii="標楷體" w:eastAsia="標楷體" w:hAnsi="標楷體"/>
          <w:b/>
          <w:sz w:val="28"/>
          <w:szCs w:val="32"/>
          <w:u w:val="single"/>
          <w:lang w:val="en-US"/>
        </w:rPr>
      </w:pPr>
    </w:p>
    <w:p w:rsidR="004F1454" w:rsidRDefault="0033634B" w:rsidP="007C4081">
      <w:pPr>
        <w:pStyle w:val="a3"/>
        <w:rPr>
          <w:rFonts w:ascii="標楷體" w:eastAsia="標楷體" w:hAnsi="標楷體"/>
          <w:b/>
          <w:sz w:val="28"/>
          <w:szCs w:val="32"/>
          <w:lang w:val="en-US"/>
        </w:rPr>
      </w:pPr>
      <w:r>
        <w:rPr>
          <w:rFonts w:ascii="標楷體" w:eastAsia="標楷體" w:hAnsi="標楷體" w:hint="eastAsia"/>
          <w:b/>
          <w:sz w:val="28"/>
          <w:szCs w:val="32"/>
          <w:lang w:val="en-US"/>
        </w:rPr>
        <w:t>3.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lang w:val="en-US"/>
        </w:rPr>
        <w:t>研發組長：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</w:t>
      </w:r>
      <w:r w:rsidR="004F1454" w:rsidRPr="00640E16">
        <w:rPr>
          <w:rFonts w:ascii="標楷體" w:eastAsia="標楷體" w:hAnsi="標楷體"/>
          <w:b/>
          <w:sz w:val="28"/>
          <w:szCs w:val="32"/>
          <w:u w:val="single"/>
          <w:lang w:val="en-US"/>
        </w:rPr>
        <w:t xml:space="preserve"> 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</w:t>
      </w:r>
      <w:r w:rsidR="004F1454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  </w:t>
      </w:r>
      <w:r w:rsidR="004F1454"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  </w:t>
      </w:r>
    </w:p>
    <w:p w:rsidR="004F1454" w:rsidRDefault="004F1454" w:rsidP="007C4081">
      <w:pPr>
        <w:pStyle w:val="a3"/>
        <w:rPr>
          <w:rFonts w:ascii="標楷體" w:eastAsia="標楷體" w:hAnsi="標楷體"/>
          <w:b/>
          <w:sz w:val="28"/>
          <w:szCs w:val="32"/>
          <w:lang w:val="en-US"/>
        </w:rPr>
      </w:pPr>
    </w:p>
    <w:p w:rsidR="007C4081" w:rsidRPr="00640E16" w:rsidRDefault="004F1454" w:rsidP="007C4081">
      <w:pPr>
        <w:pStyle w:val="a3"/>
        <w:rPr>
          <w:rFonts w:ascii="標楷體" w:eastAsia="標楷體" w:hAnsi="標楷體"/>
          <w:b/>
          <w:sz w:val="28"/>
          <w:szCs w:val="32"/>
          <w:u w:val="single"/>
          <w:lang w:val="en-US"/>
        </w:rPr>
      </w:pPr>
      <w:r>
        <w:rPr>
          <w:rFonts w:ascii="標楷體" w:eastAsia="標楷體" w:hAnsi="標楷體" w:hint="eastAsia"/>
          <w:b/>
          <w:sz w:val="28"/>
          <w:szCs w:val="32"/>
          <w:lang w:val="en-US"/>
        </w:rPr>
        <w:t>4</w:t>
      </w:r>
      <w:r>
        <w:rPr>
          <w:rFonts w:ascii="標楷體" w:eastAsia="標楷體" w:hAnsi="標楷體"/>
          <w:b/>
          <w:sz w:val="28"/>
          <w:szCs w:val="32"/>
          <w:lang w:val="en-US"/>
        </w:rPr>
        <w:t>.</w:t>
      </w:r>
      <w:r w:rsidR="007C4081" w:rsidRPr="00640E16">
        <w:rPr>
          <w:rFonts w:ascii="標楷體" w:eastAsia="標楷體" w:hAnsi="標楷體" w:hint="eastAsia"/>
          <w:b/>
          <w:sz w:val="28"/>
          <w:szCs w:val="32"/>
          <w:lang w:val="en-US"/>
        </w:rPr>
        <w:t>實驗</w:t>
      </w:r>
      <w:bookmarkStart w:id="9" w:name="_GoBack"/>
      <w:bookmarkEnd w:id="9"/>
      <w:r w:rsidR="007C4081" w:rsidRPr="00640E16">
        <w:rPr>
          <w:rFonts w:ascii="標楷體" w:eastAsia="標楷體" w:hAnsi="標楷體" w:hint="eastAsia"/>
          <w:b/>
          <w:sz w:val="28"/>
          <w:szCs w:val="32"/>
          <w:lang w:val="en-US"/>
        </w:rPr>
        <w:t>室管理員：</w:t>
      </w:r>
      <w:r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</w:t>
      </w:r>
      <w:r w:rsidRPr="00640E16">
        <w:rPr>
          <w:rFonts w:ascii="標楷體" w:eastAsia="標楷體" w:hAnsi="標楷體"/>
          <w:b/>
          <w:sz w:val="28"/>
          <w:szCs w:val="32"/>
          <w:u w:val="single"/>
          <w:lang w:val="en-US"/>
        </w:rPr>
        <w:t xml:space="preserve"> </w:t>
      </w:r>
      <w:r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</w:t>
      </w:r>
      <w:r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  </w:t>
      </w:r>
      <w:r w:rsidRPr="00640E16">
        <w:rPr>
          <w:rFonts w:ascii="標楷體" w:eastAsia="標楷體" w:hAnsi="標楷體" w:hint="eastAsia"/>
          <w:b/>
          <w:sz w:val="28"/>
          <w:szCs w:val="32"/>
          <w:u w:val="single"/>
          <w:lang w:val="en-US"/>
        </w:rPr>
        <w:t xml:space="preserve">      </w:t>
      </w:r>
    </w:p>
    <w:tbl>
      <w:tblPr>
        <w:tblStyle w:val="ac"/>
        <w:tblW w:w="10768" w:type="dxa"/>
        <w:tblLook w:val="04A0" w:firstRow="1" w:lastRow="0" w:firstColumn="1" w:lastColumn="0" w:noHBand="0" w:noVBand="1"/>
      </w:tblPr>
      <w:tblGrid>
        <w:gridCol w:w="832"/>
        <w:gridCol w:w="832"/>
        <w:gridCol w:w="2276"/>
        <w:gridCol w:w="2276"/>
        <w:gridCol w:w="2276"/>
        <w:gridCol w:w="2276"/>
      </w:tblGrid>
      <w:tr w:rsidR="0075193D" w:rsidRPr="00905B5B" w:rsidTr="001249C4">
        <w:trPr>
          <w:trHeight w:val="1165"/>
        </w:trPr>
        <w:tc>
          <w:tcPr>
            <w:tcW w:w="832" w:type="dxa"/>
            <w:vAlign w:val="center"/>
          </w:tcPr>
          <w:p w:rsidR="0075193D" w:rsidRPr="00905B5B" w:rsidRDefault="0075193D" w:rsidP="003673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05B5B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週次</w:t>
            </w:r>
          </w:p>
        </w:tc>
        <w:tc>
          <w:tcPr>
            <w:tcW w:w="832" w:type="dxa"/>
            <w:vAlign w:val="center"/>
          </w:tcPr>
          <w:p w:rsidR="0075193D" w:rsidRPr="00905B5B" w:rsidRDefault="0075193D" w:rsidP="003673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05B5B">
              <w:rPr>
                <w:rFonts w:ascii="標楷體" w:eastAsia="標楷體" w:hAnsi="標楷體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276" w:type="dxa"/>
            <w:vAlign w:val="center"/>
          </w:tcPr>
          <w:p w:rsidR="0075193D" w:rsidRPr="00905B5B" w:rsidRDefault="0075193D" w:rsidP="0075193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05B5B">
              <w:rPr>
                <w:rFonts w:ascii="標楷體" w:eastAsia="標楷體" w:hAnsi="標楷體" w:hint="eastAsia"/>
                <w:b/>
                <w:sz w:val="28"/>
                <w:szCs w:val="28"/>
                <w:lang w:eastAsia="zh-HK"/>
              </w:rPr>
              <w:t>借用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  <w:lang w:eastAsia="zh-HK"/>
              </w:rPr>
              <w:t>器</w:t>
            </w:r>
            <w:r w:rsidRPr="00905B5B">
              <w:rPr>
                <w:rFonts w:ascii="標楷體" w:eastAsia="標楷體" w:hAnsi="標楷體" w:hint="eastAsia"/>
                <w:b/>
                <w:sz w:val="28"/>
                <w:szCs w:val="28"/>
                <w:lang w:eastAsia="zh-HK"/>
              </w:rPr>
              <w:t>材及數量</w:t>
            </w:r>
          </w:p>
        </w:tc>
        <w:tc>
          <w:tcPr>
            <w:tcW w:w="2276" w:type="dxa"/>
            <w:vAlign w:val="center"/>
          </w:tcPr>
          <w:p w:rsidR="0075193D" w:rsidRPr="00905B5B" w:rsidRDefault="0075193D" w:rsidP="0082489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實驗內容</w:t>
            </w:r>
          </w:p>
        </w:tc>
        <w:tc>
          <w:tcPr>
            <w:tcW w:w="2276" w:type="dxa"/>
            <w:vAlign w:val="center"/>
          </w:tcPr>
          <w:p w:rsidR="0075193D" w:rsidRDefault="0075193D" w:rsidP="0082489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執行情形</w:t>
            </w:r>
          </w:p>
          <w:p w:rsidR="006B2DDB" w:rsidRDefault="00D13B3C" w:rsidP="0082489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0"/>
                <w:szCs w:val="28"/>
              </w:rPr>
            </w:pPr>
            <w:r w:rsidRPr="006B2DDB">
              <w:rPr>
                <w:rFonts w:ascii="標楷體" w:eastAsia="標楷體" w:hAnsi="標楷體" w:hint="eastAsia"/>
                <w:b/>
                <w:sz w:val="20"/>
                <w:szCs w:val="28"/>
              </w:rPr>
              <w:t>(未達</w:t>
            </w:r>
            <w:r w:rsidR="006B2DDB" w:rsidRPr="006B2DDB">
              <w:rPr>
                <w:rFonts w:ascii="標楷體" w:eastAsia="標楷體" w:hAnsi="標楷體" w:hint="eastAsia"/>
                <w:b/>
                <w:sz w:val="20"/>
                <w:szCs w:val="28"/>
              </w:rPr>
              <w:t>實驗進度</w:t>
            </w:r>
          </w:p>
          <w:p w:rsidR="00D13B3C" w:rsidRPr="00905B5B" w:rsidRDefault="006B2DDB" w:rsidP="0082489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B2DDB">
              <w:rPr>
                <w:rFonts w:ascii="標楷體" w:eastAsia="標楷體" w:hAnsi="標楷體" w:hint="eastAsia"/>
                <w:b/>
                <w:sz w:val="20"/>
                <w:szCs w:val="28"/>
              </w:rPr>
              <w:t>暫停借用一次</w:t>
            </w:r>
            <w:r w:rsidR="00D13B3C" w:rsidRPr="006B2DDB">
              <w:rPr>
                <w:rFonts w:ascii="標楷體" w:eastAsia="標楷體" w:hAnsi="標楷體" w:hint="eastAsia"/>
                <w:b/>
                <w:sz w:val="20"/>
                <w:szCs w:val="28"/>
              </w:rPr>
              <w:t>)</w:t>
            </w:r>
          </w:p>
        </w:tc>
        <w:tc>
          <w:tcPr>
            <w:tcW w:w="2276" w:type="dxa"/>
            <w:vAlign w:val="center"/>
          </w:tcPr>
          <w:p w:rsidR="0075193D" w:rsidRPr="00905B5B" w:rsidRDefault="0075193D" w:rsidP="0082489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指導老師簽核</w:t>
            </w:r>
          </w:p>
        </w:tc>
      </w:tr>
      <w:tr w:rsidR="0075193D" w:rsidRPr="00905B5B" w:rsidTr="001249C4">
        <w:trPr>
          <w:trHeight w:val="2274"/>
        </w:trPr>
        <w:tc>
          <w:tcPr>
            <w:tcW w:w="832" w:type="dxa"/>
            <w:vAlign w:val="center"/>
          </w:tcPr>
          <w:p w:rsidR="0075193D" w:rsidRPr="00905B5B" w:rsidRDefault="0075193D" w:rsidP="004C2FCA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75193D" w:rsidRPr="00905B5B" w:rsidRDefault="005F1B46" w:rsidP="0082489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/</w:t>
            </w:r>
          </w:p>
        </w:tc>
        <w:tc>
          <w:tcPr>
            <w:tcW w:w="2276" w:type="dxa"/>
            <w:vAlign w:val="center"/>
          </w:tcPr>
          <w:p w:rsidR="0075193D" w:rsidRPr="00905B5B" w:rsidRDefault="0075193D" w:rsidP="0082489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75193D" w:rsidRPr="00905B5B" w:rsidRDefault="0075193D" w:rsidP="0082489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75193D" w:rsidRPr="00905B5B" w:rsidRDefault="0075193D" w:rsidP="0082489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75193D" w:rsidRPr="00905B5B" w:rsidRDefault="0075193D" w:rsidP="0082489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5F1B46" w:rsidRPr="00905B5B" w:rsidTr="001249C4">
        <w:trPr>
          <w:trHeight w:val="2274"/>
        </w:trPr>
        <w:tc>
          <w:tcPr>
            <w:tcW w:w="832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5F1B46" w:rsidRDefault="005F1B46" w:rsidP="005F1B46">
            <w:pPr>
              <w:jc w:val="center"/>
            </w:pPr>
            <w:r w:rsidRPr="00874EE5">
              <w:rPr>
                <w:rFonts w:ascii="標楷體" w:eastAsia="標楷體" w:hAnsi="標楷體" w:hint="eastAsia"/>
                <w:b/>
                <w:sz w:val="28"/>
                <w:szCs w:val="28"/>
              </w:rPr>
              <w:t>/</w:t>
            </w: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5F1B46" w:rsidRPr="00905B5B" w:rsidTr="001249C4">
        <w:trPr>
          <w:trHeight w:val="2274"/>
        </w:trPr>
        <w:tc>
          <w:tcPr>
            <w:tcW w:w="832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5F1B46" w:rsidRDefault="005F1B46" w:rsidP="005F1B46">
            <w:pPr>
              <w:jc w:val="center"/>
            </w:pPr>
            <w:r w:rsidRPr="00874EE5">
              <w:rPr>
                <w:rFonts w:ascii="標楷體" w:eastAsia="標楷體" w:hAnsi="標楷體" w:hint="eastAsia"/>
                <w:b/>
                <w:sz w:val="28"/>
                <w:szCs w:val="28"/>
              </w:rPr>
              <w:t>/</w:t>
            </w: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5F1B46" w:rsidRPr="00905B5B" w:rsidTr="001249C4">
        <w:trPr>
          <w:trHeight w:val="2274"/>
        </w:trPr>
        <w:tc>
          <w:tcPr>
            <w:tcW w:w="832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5F1B46" w:rsidRDefault="005F1B46" w:rsidP="005F1B46">
            <w:pPr>
              <w:jc w:val="center"/>
            </w:pPr>
            <w:r w:rsidRPr="00874EE5">
              <w:rPr>
                <w:rFonts w:ascii="標楷體" w:eastAsia="標楷體" w:hAnsi="標楷體" w:hint="eastAsia"/>
                <w:b/>
                <w:sz w:val="28"/>
                <w:szCs w:val="28"/>
              </w:rPr>
              <w:t>/</w:t>
            </w: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5F1B46" w:rsidRPr="00905B5B" w:rsidTr="001249C4">
        <w:trPr>
          <w:trHeight w:val="2274"/>
        </w:trPr>
        <w:tc>
          <w:tcPr>
            <w:tcW w:w="832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5F1B46" w:rsidRDefault="005F1B46" w:rsidP="005F1B46">
            <w:pPr>
              <w:jc w:val="center"/>
            </w:pPr>
            <w:r w:rsidRPr="00874EE5">
              <w:rPr>
                <w:rFonts w:ascii="標楷體" w:eastAsia="標楷體" w:hAnsi="標楷體" w:hint="eastAsia"/>
                <w:b/>
                <w:sz w:val="28"/>
                <w:szCs w:val="28"/>
              </w:rPr>
              <w:t>/</w:t>
            </w: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5F1B46" w:rsidRPr="00905B5B" w:rsidTr="001249C4">
        <w:trPr>
          <w:trHeight w:val="2274"/>
        </w:trPr>
        <w:tc>
          <w:tcPr>
            <w:tcW w:w="832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832" w:type="dxa"/>
            <w:vAlign w:val="center"/>
          </w:tcPr>
          <w:p w:rsidR="005F1B46" w:rsidRDefault="005F1B46" w:rsidP="005F1B46">
            <w:pPr>
              <w:jc w:val="center"/>
            </w:pPr>
            <w:r w:rsidRPr="00874EE5">
              <w:rPr>
                <w:rFonts w:ascii="標楷體" w:eastAsia="標楷體" w:hAnsi="標楷體" w:hint="eastAsia"/>
                <w:b/>
                <w:sz w:val="28"/>
                <w:szCs w:val="28"/>
              </w:rPr>
              <w:t>/</w:t>
            </w: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276" w:type="dxa"/>
            <w:vAlign w:val="center"/>
          </w:tcPr>
          <w:p w:rsidR="005F1B46" w:rsidRPr="00905B5B" w:rsidRDefault="005F1B46" w:rsidP="005F1B46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</w:tbl>
    <w:p w:rsidR="004969E5" w:rsidRPr="00B67B25" w:rsidRDefault="004969E5" w:rsidP="00573DE8">
      <w:pPr>
        <w:rPr>
          <w:rFonts w:eastAsiaTheme="minorEastAsia" w:hint="eastAsia"/>
        </w:rPr>
      </w:pPr>
    </w:p>
    <w:sectPr w:rsidR="004969E5" w:rsidRPr="00B67B25">
      <w:type w:val="continuous"/>
      <w:pgSz w:w="11910" w:h="16840"/>
      <w:pgMar w:top="740" w:right="6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607" w:rsidRDefault="00531607" w:rsidP="00B708F3">
      <w:r>
        <w:separator/>
      </w:r>
    </w:p>
  </w:endnote>
  <w:endnote w:type="continuationSeparator" w:id="0">
    <w:p w:rsidR="00531607" w:rsidRDefault="00531607" w:rsidP="00B7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607" w:rsidRDefault="00531607" w:rsidP="00B708F3">
      <w:r>
        <w:separator/>
      </w:r>
    </w:p>
  </w:footnote>
  <w:footnote w:type="continuationSeparator" w:id="0">
    <w:p w:rsidR="00531607" w:rsidRDefault="00531607" w:rsidP="00B70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21B7E"/>
    <w:multiLevelType w:val="hybridMultilevel"/>
    <w:tmpl w:val="722EA94E"/>
    <w:lvl w:ilvl="0" w:tplc="DA2676B4">
      <w:start w:val="1"/>
      <w:numFmt w:val="decimal"/>
      <w:lvlText w:val="%1."/>
      <w:lvlJc w:val="left"/>
      <w:pPr>
        <w:ind w:left="68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4" w:hanging="480"/>
      </w:pPr>
    </w:lvl>
    <w:lvl w:ilvl="2" w:tplc="0409001B" w:tentative="1">
      <w:start w:val="1"/>
      <w:numFmt w:val="lowerRoman"/>
      <w:lvlText w:val="%3."/>
      <w:lvlJc w:val="right"/>
      <w:pPr>
        <w:ind w:left="1764" w:hanging="480"/>
      </w:pPr>
    </w:lvl>
    <w:lvl w:ilvl="3" w:tplc="0409000F" w:tentative="1">
      <w:start w:val="1"/>
      <w:numFmt w:val="decimal"/>
      <w:lvlText w:val="%4."/>
      <w:lvlJc w:val="left"/>
      <w:pPr>
        <w:ind w:left="22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4" w:hanging="480"/>
      </w:pPr>
    </w:lvl>
    <w:lvl w:ilvl="5" w:tplc="0409001B" w:tentative="1">
      <w:start w:val="1"/>
      <w:numFmt w:val="lowerRoman"/>
      <w:lvlText w:val="%6."/>
      <w:lvlJc w:val="right"/>
      <w:pPr>
        <w:ind w:left="3204" w:hanging="480"/>
      </w:pPr>
    </w:lvl>
    <w:lvl w:ilvl="6" w:tplc="0409000F" w:tentative="1">
      <w:start w:val="1"/>
      <w:numFmt w:val="decimal"/>
      <w:lvlText w:val="%7."/>
      <w:lvlJc w:val="left"/>
      <w:pPr>
        <w:ind w:left="36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4" w:hanging="480"/>
      </w:pPr>
    </w:lvl>
    <w:lvl w:ilvl="8" w:tplc="0409001B" w:tentative="1">
      <w:start w:val="1"/>
      <w:numFmt w:val="lowerRoman"/>
      <w:lvlText w:val="%9."/>
      <w:lvlJc w:val="right"/>
      <w:pPr>
        <w:ind w:left="4644" w:hanging="480"/>
      </w:pPr>
    </w:lvl>
  </w:abstractNum>
  <w:abstractNum w:abstractNumId="1" w15:restartNumberingAfterBreak="0">
    <w:nsid w:val="61F23E88"/>
    <w:multiLevelType w:val="hybridMultilevel"/>
    <w:tmpl w:val="C80CF07A"/>
    <w:lvl w:ilvl="0" w:tplc="099027AE">
      <w:start w:val="1"/>
      <w:numFmt w:val="taiwaneseCountingThousand"/>
      <w:lvlText w:val="%1、"/>
      <w:lvlJc w:val="left"/>
      <w:pPr>
        <w:ind w:left="615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葉秀蓉">
    <w15:presenceInfo w15:providerId="None" w15:userId="葉秀蓉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9E5"/>
    <w:rsid w:val="00005933"/>
    <w:rsid w:val="00011436"/>
    <w:rsid w:val="00035E72"/>
    <w:rsid w:val="000815A5"/>
    <w:rsid w:val="000D4B69"/>
    <w:rsid w:val="001216AD"/>
    <w:rsid w:val="001249C4"/>
    <w:rsid w:val="001A6F82"/>
    <w:rsid w:val="002344D3"/>
    <w:rsid w:val="00241632"/>
    <w:rsid w:val="00261610"/>
    <w:rsid w:val="002F0D48"/>
    <w:rsid w:val="002F17FD"/>
    <w:rsid w:val="002F7B8D"/>
    <w:rsid w:val="00335CDE"/>
    <w:rsid w:val="0033634B"/>
    <w:rsid w:val="00367346"/>
    <w:rsid w:val="0040433B"/>
    <w:rsid w:val="00422255"/>
    <w:rsid w:val="00455C4B"/>
    <w:rsid w:val="00471C58"/>
    <w:rsid w:val="004969E5"/>
    <w:rsid w:val="004C2FCA"/>
    <w:rsid w:val="004D374D"/>
    <w:rsid w:val="004F1454"/>
    <w:rsid w:val="00514EB9"/>
    <w:rsid w:val="00531607"/>
    <w:rsid w:val="00535D49"/>
    <w:rsid w:val="00573DE8"/>
    <w:rsid w:val="005F1B46"/>
    <w:rsid w:val="00640E16"/>
    <w:rsid w:val="00643E3E"/>
    <w:rsid w:val="00652C11"/>
    <w:rsid w:val="00675865"/>
    <w:rsid w:val="006B2DDB"/>
    <w:rsid w:val="006F327B"/>
    <w:rsid w:val="0075193D"/>
    <w:rsid w:val="007825AD"/>
    <w:rsid w:val="007C4081"/>
    <w:rsid w:val="007D68E1"/>
    <w:rsid w:val="007F3D20"/>
    <w:rsid w:val="00877B71"/>
    <w:rsid w:val="008B4ED7"/>
    <w:rsid w:val="008D56C0"/>
    <w:rsid w:val="0090389C"/>
    <w:rsid w:val="00905B5B"/>
    <w:rsid w:val="00960E03"/>
    <w:rsid w:val="00A41DF7"/>
    <w:rsid w:val="00A62E63"/>
    <w:rsid w:val="00A87154"/>
    <w:rsid w:val="00B17E18"/>
    <w:rsid w:val="00B355B1"/>
    <w:rsid w:val="00B67B25"/>
    <w:rsid w:val="00B708F3"/>
    <w:rsid w:val="00BF7087"/>
    <w:rsid w:val="00C077FE"/>
    <w:rsid w:val="00D13B3C"/>
    <w:rsid w:val="00D541CA"/>
    <w:rsid w:val="00D5799D"/>
    <w:rsid w:val="00D65613"/>
    <w:rsid w:val="00DA5C8F"/>
    <w:rsid w:val="00DA61A1"/>
    <w:rsid w:val="00E54AB3"/>
    <w:rsid w:val="00EE31BE"/>
    <w:rsid w:val="00EE4754"/>
    <w:rsid w:val="00F02C8B"/>
    <w:rsid w:val="00F23B11"/>
    <w:rsid w:val="00F567E7"/>
    <w:rsid w:val="00F91902"/>
    <w:rsid w:val="00F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8AC777"/>
  <w15:docId w15:val="{2D2312F5-87F1-4EB6-AC57-0CB1FFD0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Noto Sans Mono CJK JP Regular" w:eastAsia="Noto Sans Mono CJK JP Regular" w:hAnsi="Noto Sans Mono CJK JP Regular" w:cs="Noto Sans Mono CJK JP Regular"/>
      <w:lang w:val="zh-TW" w:eastAsia="zh-TW" w:bidi="zh-TW"/>
    </w:rPr>
  </w:style>
  <w:style w:type="paragraph" w:styleId="1">
    <w:name w:val="heading 1"/>
    <w:basedOn w:val="a"/>
    <w:uiPriority w:val="1"/>
    <w:qFormat/>
    <w:pPr>
      <w:ind w:left="1994" w:right="1893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DA61A1"/>
    <w:pPr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F7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F7B8D"/>
    <w:rPr>
      <w:rFonts w:asciiTheme="majorHAnsi" w:eastAsiaTheme="majorEastAsia" w:hAnsiTheme="majorHAnsi" w:cstheme="majorBidi"/>
      <w:sz w:val="18"/>
      <w:szCs w:val="18"/>
      <w:lang w:val="zh-TW" w:eastAsia="zh-TW" w:bidi="zh-TW"/>
    </w:rPr>
  </w:style>
  <w:style w:type="paragraph" w:styleId="a7">
    <w:name w:val="Revision"/>
    <w:hidden/>
    <w:uiPriority w:val="99"/>
    <w:semiHidden/>
    <w:rsid w:val="006F327B"/>
    <w:pPr>
      <w:widowControl/>
      <w:autoSpaceDE/>
      <w:autoSpaceDN/>
    </w:pPr>
    <w:rPr>
      <w:rFonts w:ascii="Noto Sans Mono CJK JP Regular" w:eastAsia="Noto Sans Mono CJK JP Regular" w:hAnsi="Noto Sans Mono CJK JP Regular" w:cs="Noto Sans Mono CJK JP Regular"/>
      <w:lang w:val="zh-TW" w:eastAsia="zh-TW" w:bidi="zh-TW"/>
    </w:rPr>
  </w:style>
  <w:style w:type="paragraph" w:styleId="a8">
    <w:name w:val="header"/>
    <w:basedOn w:val="a"/>
    <w:link w:val="a9"/>
    <w:uiPriority w:val="99"/>
    <w:unhideWhenUsed/>
    <w:rsid w:val="00B708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708F3"/>
    <w:rPr>
      <w:rFonts w:ascii="Noto Sans Mono CJK JP Regular" w:eastAsia="Noto Sans Mono CJK JP Regular" w:hAnsi="Noto Sans Mono CJK JP Regular" w:cs="Noto Sans Mono CJK JP Regular"/>
      <w:sz w:val="20"/>
      <w:szCs w:val="20"/>
      <w:lang w:val="zh-TW" w:eastAsia="zh-TW" w:bidi="zh-TW"/>
    </w:rPr>
  </w:style>
  <w:style w:type="paragraph" w:styleId="aa">
    <w:name w:val="footer"/>
    <w:basedOn w:val="a"/>
    <w:link w:val="ab"/>
    <w:uiPriority w:val="99"/>
    <w:unhideWhenUsed/>
    <w:rsid w:val="00B708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708F3"/>
    <w:rPr>
      <w:rFonts w:ascii="Noto Sans Mono CJK JP Regular" w:eastAsia="Noto Sans Mono CJK JP Regular" w:hAnsi="Noto Sans Mono CJK JP Regular" w:cs="Noto Sans Mono CJK JP Regular"/>
      <w:sz w:val="20"/>
      <w:szCs w:val="20"/>
      <w:lang w:val="zh-TW" w:eastAsia="zh-TW" w:bidi="zh-TW"/>
    </w:rPr>
  </w:style>
  <w:style w:type="table" w:styleId="ac">
    <w:name w:val="Table Grid"/>
    <w:basedOn w:val="a1"/>
    <w:uiPriority w:val="39"/>
    <w:rsid w:val="00422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34B3C-15DB-4750-9858-AEA3090D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國立彰化女中      假日（課餘）場地借用申請表</dc:title>
  <dc:creator>user</dc:creator>
  <cp:lastModifiedBy>RND</cp:lastModifiedBy>
  <cp:revision>43</cp:revision>
  <cp:lastPrinted>2020-09-18T05:36:00Z</cp:lastPrinted>
  <dcterms:created xsi:type="dcterms:W3CDTF">2019-10-22T07:36:00Z</dcterms:created>
  <dcterms:modified xsi:type="dcterms:W3CDTF">2021-03-22T23:59:00Z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2018-09-14T00:00:00Z</vt:filetime>
  </property>
</Properties>
</file>